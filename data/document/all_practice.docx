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B8" w:rsidRPr="00DB2DB8" w:rsidRDefault="00DB2DB8" w:rsidP="00294525">
      <w:pPr>
        <w:pBdr>
          <w:bottom w:val="single" w:sz="4" w:space="1" w:color="auto"/>
        </w:pBdr>
        <w:spacing w:after="0"/>
        <w:jc w:val="center"/>
        <w:rPr>
          <w:rFonts w:ascii="Consolas" w:hAnsi="Consolas"/>
          <w:sz w:val="36"/>
          <w:szCs w:val="36"/>
        </w:rPr>
      </w:pPr>
      <w:r w:rsidRPr="00DB2DB8">
        <w:rPr>
          <w:sz w:val="36"/>
          <w:szCs w:val="36"/>
        </w:rPr>
        <w:t>Hệ sinh thái</w:t>
      </w:r>
      <w:bookmarkStart w:id="0" w:name="_GoBack"/>
      <w:bookmarkEnd w:id="0"/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#include&lt;stdio.h&gt;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MAX_ELEMENTS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MAX_VERTICES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MAX_EDGES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int ElementType;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 List;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typedef struct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n,m;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A[MAX_VERTICES][MAX_EDGES];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}Graph;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Tao danh sach rong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Them mot phan tu vao cuoi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push_back(List* L, ElementType x)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L-&gt;data[L-&gt;size] = 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Lay phan tu tai vi tri i, phan tu bat dau o vi tri 1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element_at(List* L, int i)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L-&gt;data[i-1];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Tra ve so phan tu cua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count_list(List*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empty_list(List l){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count_list(&amp;l)==0;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init_graph(Graph* graph,int n,int m){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</w:t>
      </w:r>
      <w:r w:rsidRPr="00DB2DB8">
        <w:rPr>
          <w:rFonts w:ascii="Consolas" w:hAnsi="Consolas"/>
        </w:rPr>
        <w:tab/>
        <w:t xml:space="preserve">graph-&gt;n = n;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graph-&gt;m = 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for( j = 1; j &lt;= m 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graph-&gt;A[i][j]=0;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add_edge(Graph* graph,int e,int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graph-&gt;A[x][e]=1;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graph-&gt;A[y][e]=1;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int adjacent(Graph* graph,int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for(e=1;e&lt;=graph-&gt;m;e++){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if((graph-&gt;A[x][e]==1)&amp;&amp;(graph-&gt;A[y][e]==1)){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return 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degree(Graph graph,int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count=0;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for(e=1;e&lt;=graph.m;e++){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if(graph.A[x][e]==1){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count++;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count;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printMatrix(Graph graph){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for(i=1;i&lt;=graph.n;i++){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for(j=1;j&lt;=graph.m;j++){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 ",graph.A[i][j]);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printf("\n");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List neighbors(Graph* G, 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List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make_null(&amp;l);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for(i=1;i&lt;=G-&gt;m;i++){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if(G-&gt;A[x][i]==1){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for(j=1;j&lt;=G-&gt;n;j++){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if((j!=x)&amp;&amp;(G-&gt;A[j][i]==1)){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    push_back(&amp;l,j);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print_List(List l){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for(i=1;i&lt;=l.size;i++)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 ",element_at(&amp;l,i));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List competition(List l0,List l1){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i,j,x;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List l2;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make_null(&amp;l2);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for(i=1;i&lt;=l0.size;i++){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for(j=1;j&lt;=l1.size;j++){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if(element_at(&amp;l1,j)==element_at(&amp;l0,i)){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x=element_at(&amp;l0,i);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push_back(&amp;l2,x);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l2;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swap(int* x,int*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temp;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temp=*x;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*x=*y;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*y=temp;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bubbleSort(List* l){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for(i=0;i&lt;l-&gt;size-1;i++){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for(j=l-&gt;size-1;j&gt;=i+1;j--){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if(l-&gt;data[j]&lt;l-&gt;data[j-1])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swap(&amp;(l-&gt;data[j]),&amp;(l-&gt;data[j-1]));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main(){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Graph G;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n, m, e, x, y;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</w:t>
      </w:r>
      <w:r w:rsidRPr="00DB2DB8">
        <w:rPr>
          <w:rFonts w:ascii="Consolas" w:hAnsi="Consolas"/>
        </w:rPr>
        <w:tab/>
        <w:t>freopen("HeSinhThaiRung.txt", "r", stdin); //Khi n?p bài nh? b? dòng này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scanf("%d%d", &amp;n, &amp;m);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init_graph(&amp;G, n,m);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//Ð?c d? th?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for(e=1;e&lt;=m;e++){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scanf("%d%d",&amp;x,&amp;y);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add_edge(&amp;G,e,x,y);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//Ð?c 2 loài x và y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scanf("%d%d", &amp;x, &amp;y);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List l0;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make_null(&amp;l0);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l0=neighbors(&amp;G,x);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List l1;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ab/>
        <w:t>make_null(&amp;l1);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l1=neighbors(&amp;G,y);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List l2;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make_null(&amp;l2);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l2= competition(l0,l1);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if(!empty_list(l2)){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bubbleSort(&amp;l2);</w:t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print_List(l2);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else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printf("KHONG CHUNG DOI THU ");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0;</w:t>
      </w:r>
    </w:p>
    <w:p w:rsidR="00CB4D09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E17DCA" w:rsidRDefault="00DB2DB8" w:rsidP="00E17DCA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E17DCA">
        <w:rPr>
          <w:sz w:val="36"/>
          <w:szCs w:val="36"/>
        </w:rPr>
        <w:t>Shake hand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solveShakeHand(Graph g){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count;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 i=1;i&lt;=g.n;i++){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count=0;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for(j=1;j&lt;=g.n;j++)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count+=g.A[i][j];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printf("%d\n",count);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E17DCA" w:rsidRDefault="00DB2DB8" w:rsidP="00E17DCA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E17DCA">
        <w:rPr>
          <w:sz w:val="36"/>
          <w:szCs w:val="36"/>
        </w:rPr>
        <w:t>Send Email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solve_SendMail(Graph g){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x,max=0,sum;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for(i=1;i&lt;=g.n;i++){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sum=0;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for(j=1;j&lt;=g.n;j++){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sum+=g.A[j][i];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if(max&lt;sum){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max=sum;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x=i;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printf("%d has received %d email(s).",x,max);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E17DCA" w:rsidRDefault="00DB2DB8" w:rsidP="00E17DCA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E17DCA">
        <w:rPr>
          <w:sz w:val="36"/>
          <w:szCs w:val="36"/>
        </w:rPr>
        <w:t>Duyet rộng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#include&lt;stdio.h&gt;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MAX_VERTICES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MAX_EDGES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#define MAX_ELEMENTS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MAX_VERTEXES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int  ElementType;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front, rear;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}Queue;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 List;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Tao danh sach rong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Them mot phan tu vao cuoi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push_back(List* L, ElementType x)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L-&gt;data[L-&gt;size] = 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Lay phan tu tai vi tri i, phan tu bat dau o vi tri 1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element_at(List* L, int i)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L-&gt;data[i-1];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swap(int *xp, int *yp)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temp = *xp;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*xp = *yp;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*yp = temp;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// A function to implement bubble sort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sortList(List* l)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 j;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(i = 0; i &lt; l-&gt;size-1; i++)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// Last i elements are already in place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(j = 0; j &lt; l-&gt;size-i-1; j++)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 (l-&gt;data[j] &gt; l-&gt;data[j+1])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swap(&amp;l-&gt;data[j], &amp;l-&gt;data[j+1]);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Tra ve so phan tu cua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count_list(List*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make_null_queue(Queue*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q-&gt;front=0;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ab/>
        <w:t>q-&gt;rear=-1;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push(Queue* q,int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q-&gt;rear++;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q-&gt;data[q-&gt;rear]=x;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top(Queue*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q-&gt;data[q-&gt;front];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pop(Queue*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q-&gt;front++;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empty(Queue*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q-&gt;front &gt; q-&gt;rear;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//khai bao do thi dinh cung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typedef struct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n,m;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A[MAX_VERTICES][MAX_EDGES];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}Graph;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init_graph(Graph* graph,int n,int m){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</w:t>
      </w:r>
      <w:r w:rsidRPr="00DB2DB8">
        <w:rPr>
          <w:rFonts w:ascii="Consolas" w:hAnsi="Consolas"/>
        </w:rPr>
        <w:tab/>
        <w:t xml:space="preserve">graph-&gt;n = n;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graph-&gt;m = 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for( j = 1; j &lt;= m 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graph-&gt;A[i][j]=0;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void add_edge(Graph* graph,int e,int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graph-&gt;A[x][e]=1;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graph-&gt;A[y][e]=1;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adjacent(Graph* graph,int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for(e=1;e&lt;=graph-&gt;m;e++){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if((graph-&gt;A[x][e]==1)&amp;&amp;(graph-&gt;A[y][e]==1)){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return 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degree(Graph graph,int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count=0;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for(e=1;e&lt;=graph.m;e++){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if(graph.A[x][e]==1){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 xml:space="preserve">            count++;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count;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printMatrix(Graph graph){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for(i=1;i&lt;=graph.n;i++){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for(j=1;j&lt;=graph.m;j++){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 ",graph.A[i][j]);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printf("\n");</w:t>
      </w: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List neighbors(Graph* G, 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List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make_null(&amp;l);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for(i=1;i&lt;=G-&gt;m;i++){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if(G-&gt;A[x][i]==1){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for(j=1;j&lt;=G-&gt;n;j++){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if((j!=x)&amp;&amp;(G-&gt;A[j][i]==1)){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    push_back(&amp;l,j);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sortList(&amp;l);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 depth first search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depth_first_search(Graph* g){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Queue frontier;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mark[MAX_VERTEXES],k;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make_null_queue(&amp;frontier);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for(j=1;j&lt;=g-&gt;n;j++){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mark[j]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for(k=1;k&lt;=g-&gt;n;k++){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if(mark[k]==0){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push(&amp;frontier,k);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mark[k]=1;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while(!empty(&amp;frontier)){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int x=top(&amp;frontier);pop(&amp;frontier);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printf("%d\n",x);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List list = neighbors(g,x);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for(j=1;j&lt;=list.size;j++){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int y=element_at(&amp;list,j);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if(mark[y]==0){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mark[y]=1;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push(&amp;frontier,y);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make_null_queue(&amp;frontier);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main(){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//freopen("dt.txt", "r", stdin); //Khi n?p bài nh? b? dòng này.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Graph G;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n, m, u, v,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scanf("%d%d", &amp;n, &amp;m);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init_graph(&amp;G, n,m);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 (e = 1; e &lt;= m; e++)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scanf("%d%d", &amp;u, &amp;v);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add_edge(&amp;G,e,u, 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//printMatrix(G);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depth_first_search(&amp;G);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0;</w:t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294525" w:rsidRDefault="00DB2DB8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Duyệt sâu hàng đợi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#include&lt;stdio.h&gt;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MAX_VERTICES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MAX_EDGES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MAX_ELEMENTS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MAX_VERTEXES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int  ElementType;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front, rear;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}Queue;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 List;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Tao danh sach rong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Them mot phan tu vao cuoi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push_back(List* L, ElementType x)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L-&gt;data[L-&gt;size] = 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Lay phan tu tai vi tri i, phan tu bat dau o vi tri 1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element_at(List* L, int i)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L-&gt;data[i-1];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swap(int *xp, int *yp)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temp = *xp;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*xp = *yp;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*yp = temp;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// A function to implement bubble sort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sortList(List* l)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 j;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(i = 0; i &lt; l-&gt;size-1; i++)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// Last i elements are already in place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(j = 0; j &lt; l-&gt;size-i-1; j++)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 (l-&gt;data[j] &gt; l-&gt;data[j+1])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swap(&amp;l-&gt;data[j], &amp;l-&gt;data[j+1]);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Tra ve so phan tu cua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count_list(List*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make_null_queue(Queue*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q-&gt;front=0;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q-&gt;rear=-1;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push(Queue* q,int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q-&gt;rear++;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q-&gt;data[q-&gt;rear]=x;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top(Queue*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q-&gt;data[q-&gt;front];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pop(Queue*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q-&gt;front++;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empty(Queue* q){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q-&gt;front &gt; q-&gt;rear;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//khai bao do thi dinh cung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 xml:space="preserve"> typedef struct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n,m;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A[MAX_VERTICES][MAX_EDGES];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}Graph;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init_graph(Graph* graph,int n,int m){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</w:t>
      </w:r>
      <w:r w:rsidRPr="00DB2DB8">
        <w:rPr>
          <w:rFonts w:ascii="Consolas" w:hAnsi="Consolas"/>
        </w:rPr>
        <w:tab/>
        <w:t xml:space="preserve">graph-&gt;n = n;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graph-&gt;m = 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for( j = 1; j &lt;= m 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graph-&gt;A[i][j]=0;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void add_edge(Graph* graph,int e,int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graph-&gt;A[x][e]=1;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graph-&gt;A[y][e]=1;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adjacent(Graph* graph,int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for(e=1;e&lt;=graph-&gt;m;e++){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if((graph-&gt;A[x][e]==1)&amp;&amp;(graph-&gt;A[y][e]==1)){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return 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degree(Graph graph,int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count=0;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for(e=1;e&lt;=graph.m;e++){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if(graph.A[x][e]==1){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count++;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count;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printMatrix(Graph graph){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for(i=1;i&lt;=graph.n;i++){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for(j=1;j&lt;=graph.m;j++){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 ",graph.A[i][j]);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printf("\n");</w:t>
      </w: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List neighbors(Graph* G, 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List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 xml:space="preserve">    make_null(&amp;l);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for(i=1;i&lt;=G-&gt;m;i++){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if(G-&gt;A[x][i]==1){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for(j=1;j&lt;=G-&gt;n;j++){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if((j!=x)&amp;&amp;(G-&gt;A[j][i]==1)){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    push_back(&amp;l,j);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sortList(&amp;l);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 depth first search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mark[MAX_VERTEXES];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traversal(Graph g,int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if(mark[x]==1){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return;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printf("%d \n",x);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mark[x]=1;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List list=neighbors(&amp;g,x);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for(j=1;j&lt;=list.size;j++){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traversal(g,element_at(&amp;list,j));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depth_first_search(Graph g){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for(i=1;i&lt;g.n;i++){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mark[i]=0;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for(i=1;i&lt;g.n;i++){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traversal(g,i);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main(){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//freopen("depth_first_search.txt", "r", stdin); //Khi n?p bài nh? b? dòng này.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Graph G;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n, m, u, v,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scanf("%d%d", &amp;n, &amp;m);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init_graph(&amp;G, n,m);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 (e = 1; e &lt;= m; e++)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scanf("%d%d", &amp;u, &amp;v);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add_edge(&amp;G,e,u, 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ab/>
        <w:t>//printMatrix(G);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depth_first_search(G);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0;</w:t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Default="00DB2DB8" w:rsidP="00294525">
      <w:pPr>
        <w:pBdr>
          <w:bottom w:val="single" w:sz="4" w:space="1" w:color="auto"/>
        </w:pBdr>
        <w:spacing w:after="0"/>
        <w:jc w:val="center"/>
        <w:rPr>
          <w:rFonts w:ascii="Consolas" w:hAnsi="Consolas"/>
        </w:rPr>
      </w:pPr>
      <w:r>
        <w:rPr>
          <w:rFonts w:ascii="Consolas" w:hAnsi="Consolas"/>
        </w:rPr>
        <w:t>Duyệt sâu hàng đợi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#include&lt;stdio.h&gt;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MAX_VERTICES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MAX_EDGES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MAX_ELEMENTS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#define MAX_VERTEXES 100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int  ElementType;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}Stack;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typedef struct{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data[MAX_ELEMENTS];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size;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 List;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Tao danh sach rong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make_null(List* L)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Them mot phan tu vao cuoi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push_back(List* L, ElementType x)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L-&gt;data[L-&gt;size] = 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L-&gt;size++;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Lay phan tu tai vi tri i, phan tu bat dau o vi tri 1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ElementType element_at(List* L, int i)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return L-&gt;data[i-1];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swap(int *xp, int *yp)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temp = *xp;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*xp = *yp;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*yp = temp;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// A function to implement bubble sort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void sortList(List* l)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{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 j;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(i = 0; i &lt; l-&gt;size-1; i++)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// Last i elements are already in place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 (j = 0; j &lt; l-&gt;size-i-1; j++)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 xml:space="preserve">        if (l-&gt;data[j] &gt; l-&gt;data[j+1])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swap(&amp;l-&gt;data[j], &amp;l-&gt;data[j+1]);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}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Tra ve so phan tu cua danh sach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make_null_stack(Stack* s){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s-&gt;size=0;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push(Stack* s,int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s-&gt;data[s-&gt;size]=x;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s-&gt;size++;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top(Stack* s){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s-&gt;data[s-&gt;size-1];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pop(Stack* s){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s-&gt;size--;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empty(Stack* s){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s-&gt;size==0;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//khai bao do thi dinh cung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typedef struct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n,m;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int A[MAX_VERTICES][MAX_EDGES];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}Graph;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init_graph(Graph* graph,int n,int m){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</w:t>
      </w:r>
      <w:r w:rsidRPr="00DB2DB8">
        <w:rPr>
          <w:rFonts w:ascii="Consolas" w:hAnsi="Consolas"/>
        </w:rPr>
        <w:tab/>
        <w:t xml:space="preserve">graph-&gt;n = n;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graph-&gt;m = m;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for( j = 1; j &lt;= m 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graph-&gt;A[i][j]=0;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void add_edge(Graph* graph,int e,int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graph-&gt;A[x][e]=1;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 xml:space="preserve">    graph-&gt;A[y][e]=1;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adjacent(Graph* graph,int x,int y){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for(e=1;e&lt;=graph-&gt;m;e++){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if((graph-&gt;A[x][e]==1)&amp;&amp;(graph-&gt;A[y][e]==1)){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return 1;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degree(Graph graph,int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count=0;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for(e=1;e&lt;=graph.m;e++){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if(graph.A[x][e]==1){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count++;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count;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printMatrix(Graph graph){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for(i=1;i&lt;=graph.n;i++){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for(j=1;j&lt;=graph.m;j++){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 ",graph.A[i][j]);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printf("\n");</w:t>
      </w: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List neighbors(Graph* G, int x){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List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make_null(&amp;l);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int i,j;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for(i=1;i&lt;=G-&gt;m;i++){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if(G-&gt;A[x][i]==1){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for(j=1;j&lt;=G-&gt;n;j++){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if((j!=x)&amp;&amp;(G-&gt;A[j][i]==1)){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    push_back(&amp;l,j);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sortList(&amp;l);</w:t>
      </w:r>
      <w:r w:rsidR="00E17DCA" w:rsidRPr="00DB2DB8">
        <w:rPr>
          <w:rFonts w:ascii="Consolas" w:hAnsi="Consolas"/>
        </w:rPr>
        <w:t xml:space="preserve">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 xml:space="preserve">    return l;    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Duyet do thi theo chieu sau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void depth_first_search(Graph* G)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Stack L;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mark[MAX_VERTEXES];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make_null_stack(&amp;L);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k;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j;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 (j = 1; j &lt;= G-&gt;n; j++)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mark[j] = 0;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Ðua 1 vào L, b?t d?u duy?t t? d?nh 1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for(k=1;k&lt;=G-&gt;n;k++){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if(mark[k]==0)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push(&amp;L,k);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lastRenderedPageBreak/>
        <w:t>/* Vòng l?p chính dùng d? duy?t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while (!empty(&amp;L))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L?y ph?n t? d?u tiên trong L ra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int x = top(&amp;L); pop(&amp;L);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if (mark[x] != 0) // Ðã duy?t r?i, b? qua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continue;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printf("%d\n", 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mark[x] = 1; //Ðánh d?u nó dã duy?t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L?y các d?nh k? c?a nó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List list = neighbors(G, x);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/* Xét các d?nh k? c?a nó */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for (j = 1; j &lt;= list.size; j++)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int y = element_at(&amp;list, j);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push(&amp;L, y);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int main(){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//freopen("depth_first_search.txt", "r", stdin); //Khi n?p bài nh? b? dòng này.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Graph G;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int n, m, u, v, e;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scanf("%d%d", &amp;n, &amp;m);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init_graph(&amp;G, n,m);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for (e = 1; e &lt;= m; e++) {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scanf("%d%d", &amp;u, &amp;v);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</w:r>
      <w:r w:rsidRPr="00DB2DB8">
        <w:rPr>
          <w:rFonts w:ascii="Consolas" w:hAnsi="Consolas"/>
        </w:rPr>
        <w:tab/>
        <w:t>add_edge(&amp;G,e,u, v);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}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//printMatrix(G);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depth_first_search(&amp;G);</w:t>
      </w:r>
    </w:p>
    <w:p w:rsidR="00DB2DB8" w:rsidRP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ab/>
        <w:t>return 0;</w:t>
      </w:r>
    </w:p>
    <w:p w:rsidR="00DB2DB8" w:rsidRDefault="00DB2DB8" w:rsidP="00DB2DB8">
      <w:pPr>
        <w:spacing w:after="0"/>
        <w:rPr>
          <w:rFonts w:ascii="Consolas" w:hAnsi="Consolas"/>
        </w:rPr>
      </w:pPr>
      <w:r w:rsidRPr="00DB2DB8">
        <w:rPr>
          <w:rFonts w:ascii="Consolas" w:hAnsi="Consolas"/>
        </w:rPr>
        <w:t>}</w:t>
      </w:r>
    </w:p>
    <w:p w:rsidR="002F0782" w:rsidRDefault="002F0782" w:rsidP="00DB2DB8">
      <w:pPr>
        <w:spacing w:after="0"/>
        <w:rPr>
          <w:rFonts w:ascii="Consolas" w:hAnsi="Consolas"/>
        </w:rPr>
      </w:pPr>
    </w:p>
    <w:p w:rsidR="002F0782" w:rsidRPr="00294525" w:rsidRDefault="002F0782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Duyệt đệ quy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mark[MAX_VERTEXES];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parent[MAX_VERTEXES];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traversal(Graph g,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if(mark[x]==1){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return 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mark[x]=1;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//printf("duyet %d\n",x);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l= neighbors(&amp;g,x);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for(i=1;i&lt;=l.size;i++){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y= element_at(&amp;l,i);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if(mark[y]==0){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parent[y]=x;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traversal(g,y);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Duyet do thi theo chieu sau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depth_first_search(Graph* G)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mark[i]=0;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parent[i]=0;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traversal(*G,i);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%d\n",i,parent[i]);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94525" w:rsidRDefault="002F0782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Đồ thị liên thông(qua đảo)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#include&lt;stdio.h&gt;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MAX_VERTICES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MAX_EDGES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MAX_ELEMENTS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MAX_VERTEXES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int  ElementType;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}Stack;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 List;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Tao danh sach rong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make_null(List*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 =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Them mot phan tu vao cuoi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push_back(List* L, ElementType x)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L-&gt;data[L-&gt;size] = 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Lay phan tu tai vi tri i, phan tu bat dau o vi tri 1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element_at(List* L, int i)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>return L-&gt;data[i-1];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void swap(int *xp, int *yp)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{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temp = *xp;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*xp = *yp;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*yp = temp;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}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// A function to implement bubble sort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void sortList(List* l)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{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 j;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 (i = 0; i &lt; l-&gt;size-1; i++)    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// Last i elements are already in place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 (j = 0; j &lt; l-&gt;size-i-1; j++)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 (l-&gt;data[j] &gt; l-&gt;data[j+1])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swap(&amp;l-&gt;data[j], &amp;l-&gt;data[j+1]);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}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Tra ve so phan tu cua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//khai bao do thi dinh cung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typedef struct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int n,m;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int A[MAX_VERTICES][MAX_EDGES];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}Graph;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init_graph(Graph* graph,int n,int m){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</w:t>
      </w:r>
      <w:r w:rsidRPr="002F0782">
        <w:rPr>
          <w:rFonts w:ascii="Consolas" w:hAnsi="Consolas"/>
        </w:rPr>
        <w:tab/>
        <w:t xml:space="preserve">graph-&gt;n = n;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graph-&gt;m = 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for(i=1;i&lt;=n;i++){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for( j = 1; j &lt;= m 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graph-&gt;A[i][j]=0;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void add_edge(Graph* graph,int e,int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    graph-&gt;A[x][e]=1;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    graph-&gt;A[y][e]=1;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adjacent(Graph* graph,int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for(e=1;e&lt;=graph-&gt;m;e++){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if((graph-&gt;A[x][e]==1)&amp;&amp;(graph-&gt;A[y][e]==1)){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return 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degree(Graph graph,int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for(e=1;e&lt;=graph.m;e++){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if(graph.A[x][e]==1){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printMatrix(Graph graph){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for(i=1;i&lt;=graph.n;i++){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for(j=1;j&lt;=graph.m;j++){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",graph.A[i][j]);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printf("\n");</w:t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List neighbors(Graph* G,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List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make_null(&amp;l);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for(i=1;i&lt;=G-&gt;m;i++){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if(G-&gt;A[x][i]==1){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for(j=1;j&lt;=G-&gt;n;j++){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if((j!=x)&amp;&amp;(G-&gt;A[j][i]==1)){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    push_back(&amp;l,j);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sortList(&amp;l);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mark[MAX_VERTEXES];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parent[MAX_VERTEXES];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traversal(Graph g,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if(mark[x]==1){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return 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mark[x]=1;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</w:t>
      </w:r>
      <w:r w:rsidRPr="002F0782">
        <w:rPr>
          <w:rFonts w:ascii="Consolas" w:hAnsi="Consolas"/>
        </w:rPr>
        <w:tab/>
        <w:t>printf("duyet %d\n",x);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l= neighbors(&amp;g,x);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for(i=1;i&lt;=l.size;i++){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y= element_at(&amp;l,i);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if(mark[y]==0){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parent[y]=x;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traversal(g,y);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Duyet do thi theo chieu sau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depth_first_search(Graph* G)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valid=1;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mark[i]=0;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parent[i]=0;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traversal(*G,i);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if(count!=G-&gt;n){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valid=0;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break;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mark[i]=0;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parent[i]=0;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if(valid){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printf("YES");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else{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printf("NO");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main(){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//freopen("visit_island.txt", "r", stdin); //Khi n?p bài nh? b? ḍng này.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Graph G;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 m, u, v,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scanf("%d%d", &amp;n, &amp;m);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init_graph(&amp;G, n,m);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 (e = 1; e &lt;= m; e++)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scanf("%d%d", &amp;u, &amp;v);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add_edge(&amp;G,e,u, 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//printMatrix(G);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depth_first_search(&amp;G);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0;</w:t>
      </w:r>
    </w:p>
    <w:p w:rsidR="002F0782" w:rsidRDefault="002F0782" w:rsidP="002F0782">
      <w:pPr>
        <w:spacing w:after="0"/>
        <w:rPr>
          <w:ins w:id="1" w:author="Nguyễn Hoàng" w:date="2020-12-22T12:22:00Z"/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94525" w:rsidRDefault="002F0782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Kiểm tra chu trình đồ thị vô hướng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#include&lt;stdio.h&gt;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MAX_VERTICES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MAX_ELEMENTS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white 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black 1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gray 2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int ElementType;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 List;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Tao danh sach rong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make_null(List*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 =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Them mot phan tu vao cuoi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push_back(List* L, ElementType x)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L-&gt;data[L-&gt;size] = 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Lay phan tu tai vi tri i, phan tu bat dau o vi tri 1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element_at(List* L, int i)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return L-&gt;data[i-1];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Tra ve so phan tu cua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count_list(List*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return L-&gt;size;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print_List(List l){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for(i=1;i&lt;=l.size;i++){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",element_at(&amp;l,i));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A[MAX_VERTICES][MAX_VERTICES];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}Graph;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init_graph(Graph* g,int n){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g-&gt; n=n;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for(j=1;j&lt;=n;j++){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g-&gt;A[i][j]=0;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add_edge(Graph* g,int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g-&gt;A[x][y]=1;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adjacent(Graph* graph,int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graph-&gt;A[x][y];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degree_out(Graph graph,int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if(graph.A[x][e]==1){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degree_in(Graph graph,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for(e=1;e&lt;=graph.n;e++){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if(adjacent(&amp;graph,e,x)){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print_graph(Graph g){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for(j=1;j&lt;=g.n;j++)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",g.A[i][j]);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printf("\n");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List neighbors(Graph g,int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make_null(&amp;l);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for(e=1;e&lt;=g.n;e++){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if(adjacent(&amp;g,x,e)){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push_back(&amp;l,e);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color[MAX_VERTICES];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>int cycle;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Duyet do thi theo chieu sau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depth_first_search(Graph* G,int x, int parent)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color[x]=gray;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list=neighbors(*G,x);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for(i=1;i&lt;=list.size;i++){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y= element_at(&amp;list,i);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if(color[y]==gray){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cycle=1;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return;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if(color[y]==white){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depth_first_search(G,y,x);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color[x]=black;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contains_cycle(Graph* g){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cycle=0;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color[i]=white;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for(i=1;i&lt;=g-&gt;n;i++){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if(color[i]==white)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depth_first_search(g,i,0);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cycle;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main(){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//freopen("haddockcaptain.txt","r",stdin);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Graph G;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 u, v, m,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scanf("%d%d", &amp;n, &amp;m);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init_graph(&amp;G,n);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 (e = 1; e &lt;= m; e++)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scanf("%d%d", &amp;u, &amp;v);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add_edge(&amp;G,u, 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if(contains_cycle(&amp;G)){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printf("NO");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else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printf("YES");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0;</w:t>
      </w:r>
    </w:p>
    <w:p w:rsid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94525" w:rsidRDefault="002F0782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lastRenderedPageBreak/>
        <w:t>Phân chia đội bóng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#include&lt;stdio.h&gt;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MAX_VERTICES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MAX_EDGES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MAX_ELEMENTS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MAX_VERTEXES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int  ElementType;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}Stack;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 List;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Tao danh sach rong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make_null(List*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 =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Them mot phan tu vao cuoi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push_back(List* L, ElementType x)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L-&gt;data[L-&gt;size] = 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Lay phan tu tai vi tri i, phan tu bat dau o vi tri 1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element_at(List* L, int i)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return L-&gt;data[i-1];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void swap(int *xp, int *yp)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{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temp = *xp;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*xp = *yp;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*yp = temp;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}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// A function to implement bubble sort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void sortList(List* l)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{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 j;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 (i = 0; i &lt; l-&gt;size-1; i++)    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// Last i elements are already in place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 (j = 0; j &lt; l-&gt;size-i-1; j++)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 (l-&gt;data[j] &gt; l-&gt;data[j+1])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swap(&amp;l-&gt;data[j], &amp;l-&gt;data[j+1]); 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}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>/* Tra ve so phan tu cua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//khai bao do thi dinh cung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typedef struct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int n,m;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int A[MAX_VERTICES][MAX_EDGES];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}Graph;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init_graph(Graph* graph,int n,int m){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</w:t>
      </w:r>
      <w:r w:rsidRPr="002F0782">
        <w:rPr>
          <w:rFonts w:ascii="Consolas" w:hAnsi="Consolas"/>
        </w:rPr>
        <w:tab/>
        <w:t xml:space="preserve">graph-&gt;n = n;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graph-&gt;m = 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for(i=1;i&lt;=n;i++){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for( j = 1; j &lt;= m 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graph-&gt;A[i][j]=0;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void add_edge(Graph* graph,int e,int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    graph-&gt;A[x][e]=1;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    graph-&gt;A[y][e]=1;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adjacent(Graph* graph,int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for(e=1;e&lt;=graph-&gt;m;e++){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if((graph-&gt;A[x][e]==1)&amp;&amp;(graph-&gt;A[y][e]==1)){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return 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degree(Graph graph,int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for(e=1;e&lt;=graph.m;e++){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if(graph.A[x][e]==1){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printMatrix(Graph graph){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for(i=1;i&lt;=graph.n;i++){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for(j=1;j&lt;=graph.m;j++){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",graph.A[i][j]);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printf("\n");</w:t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List neighbors(Graph* G,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List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make_null(&amp;l);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for(i=1;i&lt;=G-&gt;m;i++){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if(G-&gt;A[x][i]==1){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for(j=1;j&lt;=G-&gt;n;j++){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if((j!=x)&amp;&amp;(G-&gt;A[j][i]==1)){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    push_back(&amp;l,j);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    sortList(&amp;l);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color[MAX_VERTEXES];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fail;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colorize(Graph graph,int x,int c){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if(color[x]==-1){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color[x]=c;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List list= neighbors(&amp;graph,x);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y,i;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for(i=1;i&lt;=list.size;i++){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y=element_at(&amp;list,i);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colorize(graph,y,!c);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else{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if(color[x]!=c)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fail=1;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is_bigraph(Graph graph){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for(i=1;i&lt;=graph.n;i++){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color[i]=-1;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fail=0;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colorize(graph,1,0);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!fail;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divide_footballteam(Graph graph){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if(!is_bigraph(graph)){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printf("IMPOSSIBLE");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else{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for(i=1;i&lt;=graph.n;i++){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if(color[i]==0)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printf("\n");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for(i=1;i&lt;=graph.n;i++){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if(color[i]==1)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",i);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main(){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//freopen("depth_first_search.txt", "r", stdin); //Khi n?p bài nh? b? dòng này.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Graph G;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 m, u, v,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scanf("%d%d", &amp;n, &amp;m);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init_graph(&amp;G, n,m);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 (e = 1; e &lt;= m; e++)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scanf("%d%d", &amp;u, &amp;v);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add_edge(&amp;G,e,u, 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//printMatrix(G);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divide_footballteam(G);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0;</w:t>
      </w:r>
    </w:p>
    <w:p w:rsid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94525" w:rsidRDefault="002F0782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Kiểm tra số bộ phận liên thông mạnh(BPLTM)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#include&lt;stdio.h&gt;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MAX_VERTICES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MAX_ELEMENTS 100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white 0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black 1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#define gray 2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int ElementType;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}Stack;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make_null_stack(Stack* s){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s-&gt;size=0;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push(Stack* s,int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s-&gt;data[s-&gt;size]=x;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s-&gt;size++;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top(Stack* s){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return s-&gt;data[s-&gt;size-1];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pop(Stack* s){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s-&gt;size--;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empty(Stack* s){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s-&gt;size==0;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data[MAX_ELEMENTS];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 List;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Tao danh sach rong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make_null(List*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 =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Them mot phan tu vao cuoi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push_back(List* L, ElementType x)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L-&gt;data[L-&gt;size] = x;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L-&gt;size++;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Lay phan tu tai vi tri i, phan tu bat dau o vi tri 1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ElementType element_at(List* L, int i)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return L-&gt;data[i-1];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Tra ve so phan tu cua danh sach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count_list(List* L)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return L-&gt;size;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print_List(List l){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for(i=1;i&lt;=l.size;i++){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",element_at(&amp;l,i));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typedef struct 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n,m;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A[MAX_VERTICES][MAX_VERTICES];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}Graph;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init_graph(Graph* g,int n){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g-&gt; n=n;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for(j=1;j&lt;=n;j++){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g-&gt;A[i][j]=0;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add_edge(Graph* g,int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ab/>
        <w:t>g-&gt;A[x][y]=1;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adjacent(Graph* graph,int x,int y){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graph-&gt;A[x][y];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degree_out(Graph graph,int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for(e=1;e&lt;=graph.n;e++){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if(graph.A[x][e]==1){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    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 xml:space="preserve">    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degree_in(Graph graph, 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for(e=1;e&lt;=graph.n;e++){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if(adjacent(&amp;graph,e,x)){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print_graph(Graph g){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i,j;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for(j=1;j&lt;=g.n;j++)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printf("%d ",g.A[i][j]);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printf("\n");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List neighbors(Graph g,int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make_null(&amp;l);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for(e=1;e&lt;=g.n;e++){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if(adjacent(&amp;g,x,e)){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push_back(&amp;l,e);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l;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num[MAX_VERTICES];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min_num[MAX_VERTICES];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onstack[MAX_VERTICES];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k 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Stack s;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>int count;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/* Duyet do thi theo chieu sau */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min(int a,int b){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a&gt;b?b:a;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void strong_connect(Graph g,int x){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num[x]= min_num[x]=k;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k++;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push(&amp;s,x);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onstack[x] = 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List list =neighbors(g,x);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j;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for(j=1;j&lt;=list.size;j++){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y=element_at(&amp;list,j);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if(num[y]&lt;0){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strong_connect(g,y);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min_num[x]=min(min_num[x],min_num[y]);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else if(onstack[y]){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min_num[x]=min(min_num[x],num[y]);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//printf("min_num[%d] = %d \n",x,min_num[x]);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if(num[x]==min_num[x]){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//printf("%d la dinh khop.\n",x);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count++;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int w;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do{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w=top(&amp;s);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pop(&amp;s);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onstack[w]=0;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}while(w!=x);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int isStrongConnect(Graph g){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i;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for(i=1;i&lt;=g.n;i++){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num[i]=-1;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k=1;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count=0;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strong_connect(g,1);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if(count==1)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return 1;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else 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 xml:space="preserve">    return 0;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lastRenderedPageBreak/>
        <w:t>int main(){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//</w:t>
      </w:r>
      <w:r w:rsidRPr="002F0782">
        <w:rPr>
          <w:rFonts w:ascii="Consolas" w:hAnsi="Consolas"/>
        </w:rPr>
        <w:tab/>
        <w:t>freopen("strong_connected.txt","r",stdin);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Graph G;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int n, u, v, m, e;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scanf("%d%d", &amp;n, &amp;m);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init_graph(&amp;G,n);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for(e=1;e&lt;=m;e++){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scanf("%d%d",&amp;u,&amp;v);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</w:r>
      <w:r w:rsidRPr="002F0782">
        <w:rPr>
          <w:rFonts w:ascii="Consolas" w:hAnsi="Consolas"/>
        </w:rPr>
        <w:tab/>
        <w:t>add_edge(&amp;G,u,v);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}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//print_graph(G);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isStrongConnect(G);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printf("%d",count);</w:t>
      </w:r>
    </w:p>
    <w:p w:rsidR="002F0782" w:rsidRP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ab/>
        <w:t>return 0;</w:t>
      </w:r>
    </w:p>
    <w:p w:rsidR="002F0782" w:rsidRDefault="002F0782" w:rsidP="002F0782">
      <w:pPr>
        <w:spacing w:after="0"/>
        <w:rPr>
          <w:rFonts w:ascii="Consolas" w:hAnsi="Consolas"/>
        </w:rPr>
      </w:pPr>
      <w:r w:rsidRPr="002F0782">
        <w:rPr>
          <w:rFonts w:ascii="Consolas" w:hAnsi="Consolas"/>
        </w:rPr>
        <w:t>}</w:t>
      </w:r>
    </w:p>
    <w:p w:rsidR="002F0782" w:rsidRDefault="003A21DB" w:rsidP="002F0782">
      <w:pPr>
        <w:spacing w:after="0"/>
        <w:rPr>
          <w:rFonts w:ascii="Consolas" w:hAnsi="Consolas"/>
        </w:rPr>
      </w:pPr>
      <w:r>
        <w:rPr>
          <w:rFonts w:ascii="Consolas" w:hAnsi="Consolas"/>
        </w:rPr>
        <w:t>Come and go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MAX_ELEMENTS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white 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black 1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gray 2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int ElementType;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data[MAX_ELEMENTS];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}Stack;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make_null_stack(Stack*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s-&gt;size=0;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push(Stack* s,int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s-&gt;data[s-&gt;size]=x;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s-&gt;size++;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top(Stack*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s-&gt;data[s-&gt;size-1];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pop(Stack*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s-&gt;size--;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empty(Stack*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s-&gt;size==0;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data[MAX_ELEMENTS];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 List;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Tao danh sach rong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make_null(List*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>L-&gt;size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Them mot phan tu vao cuoi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push_back(List* L, ElementType x)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L-&gt;data[L-&gt;size] = 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Lay phan tu tai vi tri i, phan tu bat dau o vi tri 1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element_at(List* L, int i)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L-&gt;data[i-1];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Tra ve so phan tu cua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count_list(List*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print_List(List l){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for(i=1;i&lt;=l.size;i++){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",element_at(&amp;l,i));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A[MAX_VERTICES][MAX_VERTICES];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g,int 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 n=n;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g-&gt;A[i][j]=0;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if(w==1)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g-&gt;A[x][y]=1;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 xml:space="preserve">else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 xml:space="preserve">   g-&gt;A[x][y]=1;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 xml:space="preserve">   g-&gt;A[y][x]=1;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adjacent(Graph* graph,int x,int 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graph-&gt;A[x][y];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degree_out(Graph graph,int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 xml:space="preserve">        if(graph.A[x][e]==1){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    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degree_in(Graph graph, 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if(adjacent(&amp;graph,e,x)){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print_graph(Graph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for(j=1;j&lt;=g.n;j++)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",g.A[i][j]);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printf("\n");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List neighbors(Graph g,int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List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make_null(&amp;l);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if(adjacent(&amp;g,x,e)){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push_back(&amp;l,e);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num[MAX_VERTICES];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min_num[MAX_VERTICES];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onstack[MAX_VERTICES];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k 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Stack s;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Duyet do thi theo chieu sau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min(int a,int b){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a&gt;b?b:a;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strong_connect(Graph g,int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num[x]= min_num[x]=k;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k++;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push(&amp;s,x);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onstack[x] = 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List list =neighbors(g,x);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for(j=1;j&lt;=list.size;j++){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y=element_at(&amp;list,j);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if(num[y]&lt;0){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strong_connect(g,y);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min_num[x]=min(min_num[x],min_num[y]);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else if(onstack[y]){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min_num[x]=min(min_num[x],num[y]);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//printf("min_num[%d] = %d \n",x,min_num[x]);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if(num[x]==min_num[x]){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//printf("%d la dinh khop.\n",x);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do{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w=top(&amp;s);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pop(&amp;s);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onstack[w]=0;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}while(w!=x);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isStrongConnect(Graph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num[i]=-1;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k=1;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strong_connect(g,1);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valid=1;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if(num[i]&lt;0){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valid=0;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break;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if(count==1&amp;&amp;valid)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return 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//freopen("strong_connected.txt","r",stdin);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int n, u, v, m, 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 &amp;n, 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for(e=1;e&lt;=m;e++){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scanf("%d%d%d",&amp;u,&amp;v,&amp;w);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add_edge(&amp;G,u,v,w);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if(isStrongConnect(G)){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printf("OKIE");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 xml:space="preserve">else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printf("NO");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294525" w:rsidRDefault="003A21DB" w:rsidP="00294525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294525">
        <w:rPr>
          <w:sz w:val="36"/>
          <w:szCs w:val="36"/>
        </w:rPr>
        <w:t>TÌM ĐƯỜNG ĐI NGẮN NHẤT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MAX_ELEMENTS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NO_EDGE 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INFINITY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int ElementType;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data[MAX_ELEMENTS];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 List;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Tao danh sach rong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make_null(List*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Them mot phan tu vao cuoi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push_back(List* L, ElementType x)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L-&gt;data[L-&gt;size] = 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Lay phan tu tai vi tri i, phan tu bat dau o vi tri 1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element_at(List* L, int i)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L-&gt;data[i-1];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Tra ve so phan tu cua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count_list(List*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print_List(List l){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for(i=1;i&lt;=l.size;i++){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",element_at(&amp;l,i));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A[MAX_VERTICES][MAX_VERTICES];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g,int 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 n=n;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g-&gt;A[i][j]=NO_EDGE;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g-&gt;A[x][y]=W;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adjacent(Graph* graph,int x,int 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graph-&gt;A[x][y];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degree_out(Graph graph,int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if(graph.A[x][e]==1){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    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degree_in(Graph graph, 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if(adjacent(&amp;graph,e,x)){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print_graph(Graph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for(j=1;j&lt;=g.n;j++)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",g.A[i][j]);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printf("\n");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List neighbors(Graph g,int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List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make_null(&amp;l);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if(adjacent(&amp;g,x,e)){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push_back(&amp;l,e);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mark[MAX_VERTICES];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Dijkstra(Graph* graph,int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for(i=1;i&lt;=graph-&gt;n;i++){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mark[i]=0;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for(it=1;it&lt;=graph-&gt;n;it++){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min_pi=INFINITY;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for(j=1;j&lt;=graph-&gt;n;j++){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if(mark[j]==0&amp;&amp;(pi[j]&lt;=min_pi)){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min_pi=pi[j];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i=j;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mark[i]=1;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for(j=1;j&lt;=graph-&gt;n;j++){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if((graph-&gt;A[i][j]!=NO_EDGE)&amp;&amp;mark[j]==0){</w:t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if(pi[i]+graph-&gt;A[i][j]&lt;pi[j]){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pi[j]=pi[i]+graph-&gt;A[i][j];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p[j]=i;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shortest_road(Graph* g,int u){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path[MAX_VERTICES];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k=0;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current 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while(current != -1){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path[k]=current;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k++;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current=p[current];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for(i=k-1;i&gt;=0;i--){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",path[i]);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//freopen("graph.txt","r",stdin);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 u, v, m, 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 &amp;n, 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 (e = 1; e &lt;= m; e++)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 &amp;u, 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 u, v, 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for(e=1;e&lt;=n;e++){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%d\n",degree_in(G,e),degree_out(G,e));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Dijkstra(&amp;G,1);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//shortest_road(&amp;G,6);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if(pi[n]!=INFINITY){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printf("%d",pi[n]);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else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printf("-1");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E17DCA" w:rsidRPr="00FE3F3C" w:rsidRDefault="003A21DB" w:rsidP="00FE3F3C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C6217F" w:rsidRDefault="003A21DB" w:rsidP="00C6217F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C6217F">
        <w:rPr>
          <w:sz w:val="36"/>
          <w:szCs w:val="36"/>
        </w:rPr>
        <w:t>Bellman-Ford pi and p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MAX_EDGES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INFINITY 999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x,y,w;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typedef struct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Edge edges[MAX_EDGES];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graph,int n,int m){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</w:t>
      </w:r>
      <w:r w:rsidRPr="003A21DB">
        <w:rPr>
          <w:rFonts w:ascii="Consolas" w:hAnsi="Consolas"/>
        </w:rPr>
        <w:tab/>
        <w:t xml:space="preserve">graph-&gt;n = n;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graph-&gt;m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graph,int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graph-&gt;edges[graph-&gt;m].x=x;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graph-&gt;edges[graph-&gt;m].y=y;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graph-&gt;edges[graph-&gt;m].w=w;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graph-&gt;m++;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print_EDGES_Graph(Graph graph){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for(i=0;i&lt;graph.m;i++){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printf("%d: (%d,%d)=%d\n",i,graph.edges[i].x,graph.edges[i].y,graph.edges[i].w);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BellmanFord(Graph* g,int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for(it=1;it&lt;g-&gt;n;it++){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pi[v]=pi[u]+w;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p[v]=u;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printf("YES");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return;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printf("NO");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floyd_Warshall(Graph*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BellmanFord(g,1);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printf("pi[%d] = %d",j,pi[j]);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printf(", p[%d] = %d\n",j,p[j]);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n,m,u,v,e,w;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//freopen("Bellman_Ford.txt","r",stdin);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scanf("%d%d",&amp;n,&amp;m);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init_graph(&amp;g,n,m);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for(e=1;e&lt;=m;e++){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scanf("%d%d%d",&amp;u,&amp;v,&amp;w);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add_edge(&amp;g,u,v,w);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//print_EDGES_Graph(g);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floyd_Warshall(&amp;g);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MAX_EDGES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INFINITY 999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x,y,w;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typedef struct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Edge edges[MAX_EDGES];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graph,int n,int m){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</w:t>
      </w:r>
      <w:r w:rsidRPr="003A21DB">
        <w:rPr>
          <w:rFonts w:ascii="Consolas" w:hAnsi="Consolas"/>
        </w:rPr>
        <w:tab/>
        <w:t xml:space="preserve">graph-&gt;n = n;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graph-&gt;m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graph,int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graph-&gt;edges[graph-&gt;m].x=x;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graph-&gt;edges[graph-&gt;m].y=y;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graph-&gt;edges[graph-&gt;m].w=w;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graph-&gt;m++;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print_EDGES_Graph(Graph graph){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for(i=0;i&lt;graph.m;i++){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printf("%d: (%d,%d)=%d\n",i,graph.edges[i].x,graph.edges[i].y,graph.edges[i].w);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BellmanFord(Graph* g,int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for(it=1;it&lt;g-&gt;n;it++){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pi[v]=pi[u]+w;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p[v]=u;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printf("YES");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return;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printf("NO");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floyd_Warshall(Graph*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BellmanFord(g,1);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printf("pi[%d] = %d",j,pi[j]);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printf(", p[%d] = %d\n",j,p[j]);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n,m,u,v,e,w;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//freopen("Bellman_Ford.txt","r",stdin);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scanf("%d%d",&amp;n,&amp;m);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init_graph(&amp;g,n,m);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for(e=1;e&lt;=m;e++){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scanf("%d%d%d",&amp;u,&amp;v,&amp;w);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add_edge(&amp;g,u,v,w);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//print_EDGES_Graph(g);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floyd_Warshall(&amp;g);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C6217F" w:rsidRDefault="003A21DB" w:rsidP="00C6217F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C6217F">
        <w:rPr>
          <w:sz w:val="36"/>
          <w:szCs w:val="36"/>
        </w:rPr>
        <w:t>Bellman_Ford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MAX_EDGES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INFINITY 999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x,y,w;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typedef struct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Edge edges[MAX_EDGES];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graph,int n,int m){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</w:t>
      </w:r>
      <w:r w:rsidRPr="003A21DB">
        <w:rPr>
          <w:rFonts w:ascii="Consolas" w:hAnsi="Consolas"/>
        </w:rPr>
        <w:tab/>
        <w:t xml:space="preserve">graph-&gt;n = n;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graph-&gt;m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graph,int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graph-&gt;edges[graph-&gt;m].x=x;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graph-&gt;edges[graph-&gt;m].y=y;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graph-&gt;edges[graph-&gt;m].w=w;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graph-&gt;m++;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print_EDGES_Graph(Graph graph){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for(i=0;i&lt;graph.m;i++){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printf("%d: (%d,%d)=%d\n",i,graph.edges[i].x,graph.edges[i].y,graph.edges[i].w);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BellmanFord(Graph* g,int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for(it=1;it&lt;g-&gt;n;it++){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pi[v]=pi[u]+w;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p[v]=u;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printf("YES");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return;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printf("NO");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n,m,u,v,e,w,s;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//freopen("Bellman_Ford.txt","r",stdin);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scanf("%d%d",&amp;n,&amp;m);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init_graph(&amp;g,n,m);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for(e=1;e&lt;=m;e++){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scanf("%d%d%d",&amp;u,&amp;v,&amp;w);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add_edge(&amp;g,u,v,w);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scanf("%d",&amp;s);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//print_EDGES_Graph(g);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 xml:space="preserve">BellmanFord(&amp;g,s);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Default="003A21DB" w:rsidP="003A21DB">
      <w:pPr>
        <w:spacing w:after="0"/>
        <w:rPr>
          <w:rFonts w:ascii="Consolas" w:hAnsi="Consolas"/>
        </w:rPr>
      </w:pPr>
      <w:r>
        <w:rPr>
          <w:rFonts w:ascii="Consolas" w:hAnsi="Consolas"/>
        </w:rPr>
        <w:t>Floyd-Warshall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MAX_EDGES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INFINITY 999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x,y,w;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typedef struct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Edge edges[MAX_EDGES];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graph,int n,int m){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</w:t>
      </w:r>
      <w:r w:rsidRPr="003A21DB">
        <w:rPr>
          <w:rFonts w:ascii="Consolas" w:hAnsi="Consolas"/>
        </w:rPr>
        <w:tab/>
        <w:t xml:space="preserve">graph-&gt;n = n;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graph-&gt;m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graph,int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graph-&gt;edges[graph-&gt;m].x=x;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graph-&gt;edges[graph-&gt;m].y=y;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graph-&gt;edges[graph-&gt;m].w=w;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graph-&gt;m++;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print_EDGES_Graph(Graph graph){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for(i=0;i&lt;graph.m;i++){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printf("%d: (%d,%d)=%d\n",i,graph.edges[i].x,graph.edges[i].y,graph.edges[i].w);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BellmanFord(Graph* g,int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for(it=1;it&lt;g-&gt;n;it++){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pi[v]=pi[u]+w;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p[v]=u;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for(j=0;j&lt;g-&gt;m;j++){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u=g-&gt;edges[j].x;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v=g-&gt;edges[j].y;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w=g-&gt;edges[j].w;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if(pi[u]+w &lt; pi[v]){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printf("YES");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return;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printf("NO");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floyd_Warshall(Graph*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BellmanFord(g,i);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if(pi[j]&lt;100)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-&gt; %d: %d\n",i,j,pi[j]);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else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-&gt; %d: oo\n",i,j);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n,m,u,v,e,w;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//freopen("Bellman_Ford.txt","r",stdin);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scanf("%d%d",&amp;n,&amp;m);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init_graph(&amp;g,n,m);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for(e=1;e&lt;=m;e++){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scanf("%d%d%d",&amp;u,&amp;v,&amp;w);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add_edge(&amp;g,u,v,w);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//print_EDGES_Graph(g);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floyd_Warshall(&amp;g);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#define INFINITY 9999999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int pi[MAXN][MAXN];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int next[MAXN][MAXN];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void Floyd_Warshall(Graph* G) {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int u, v, k;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for (u = 1; u &lt;= G-&gt;n; u++)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for (v = 1; v &lt;= G-&gt;n; v++) {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pi[u][v] = INFINITY;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next[u][v] = -1;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}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for (u = 1; u &lt;= G-&gt;n; u++)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p[u][u] = 0;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for (u = 1; u &lt;= G-&gt;n; u++)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for (v = 1; v &lt;= G-&gt;n; v++)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if (G-&gt;L[u][v] != NO_EDGE) {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pi[u][v] = G-&gt;L[u][v];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next[u][v] = v;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for (k = 1; k &lt;= G-&gt;n; k++)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for (u = 1; u &lt;= G-&gt;n; u++)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for (v = 1; v &lt;= G-&gt;n; v++)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if (pi[u][k] + p[k][v] &lt; pi[u][v]) {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pi[u][k] = pi[u][k] + pi[k][v];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next[u][v] = next[u][k];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}</w:t>
      </w:r>
    </w:p>
    <w:p w:rsidR="003A21DB" w:rsidRDefault="003A21DB" w:rsidP="00294525">
      <w:pPr>
        <w:pStyle w:val="HTMLPreformatted"/>
        <w:shd w:val="clear" w:color="auto" w:fill="FFFFFF" w:themeFill="background1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:rsidR="003A21DB" w:rsidRPr="00C6217F" w:rsidRDefault="003A21DB" w:rsidP="00C6217F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C6217F">
        <w:rPr>
          <w:sz w:val="36"/>
          <w:szCs w:val="36"/>
        </w:rPr>
        <w:t>Advance short road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MAX_ELEMENTS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NO_EDGE 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>#define INFINITY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int ElementType;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data[MAX_ELEMENTS];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 List;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Tao danh sach rong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make_null(List*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Them mot phan tu vao cuoi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push_back(List* L, ElementType x)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L-&gt;data[L-&gt;size] = 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Lay phan tu tai vi tri i, phan tu bat dau o vi tri 1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element_at(List* L, int i)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L-&gt;data[i-1];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Tra ve so phan tu cua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count_list(List*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print_List(List l){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for(i=1;i&lt;=l.size;i++){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",element_at(&amp;l,i));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A[MAX_VERTICES][MAX_VERTICES];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g,int 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 n=n;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g-&gt;A[i][j]=NO_EDGE;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g,int x,int y,int W){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g-&gt;A[x][y]=W;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g-&gt;A[y][x]=W;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adjacent(Graph* graph,int x,int 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graph-&gt;A[x][y];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degree_out(Graph graph,int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 xml:space="preserve">    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if(graph.A[x][e]==1){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    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 xml:space="preserve">    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degree_in(Graph graph, 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for(e=1;e&lt;=graph.n;e++){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if(adjacent(&amp;graph,e,x)){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print_graph(Graph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for(j=1;j&lt;=g.n;j++)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",g.A[i][j]);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printf("\n");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List neighbors(Graph g,int x){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List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make_null(&amp;l);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for(e=1;e&lt;=g.n;e++){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if(adjacent(&amp;g,x,e)){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push_back(&amp;l,e);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l;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pi[MAX_VERTICES];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mark[MAX_VERTICES];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p[MAX_VERTICES];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Dijkstra(Graph* graph,int s){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i,j,it;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for(i=1;i&lt;=graph-&gt;n;i++){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pi[i]=INFINITY;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mark[i]=0;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int min 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pi[s]=0;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p[s]=-1;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for(it=1;it&lt;=graph-&gt;n;it++){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min_pi=INFINITY;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for(j=1;j&lt;=graph-&gt;n;j++){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if(mark[j]==0&amp;&amp;(pi[j]&lt;=min_pi)){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min_pi=pi[j];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i=j;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mark[i]=1;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for(j=1;j&lt;=graph-&gt;n;j++){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if((graph-&gt;A[i][j]!=NO_EDGE)&amp;&amp;mark[j]==0){</w:t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if(pi[i]+graph-&gt;A[i][j]&lt;=pi[j]){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pi[j]=pi[i]+graph-&gt;A[i][j];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p[j]=i;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if((j==graph-&gt;n)){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 (pi[j]&lt;min){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min=pi[j];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 xml:space="preserve">else 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if(pi[j]==min){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shortest_road(Graph* g,int u){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path[MAX_VERTICES];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k=0;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current =u;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while(current != -1){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path[k]=current;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k++;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current=p[current];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for(i=k-1;i&gt;=0;i--){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",path[i]);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shortest_road_advance(Graph*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if(pi[g-&gt;n]!=INFINITY){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</w:r>
      <w:r w:rsidRPr="003A21DB">
        <w:rPr>
          <w:rFonts w:ascii="Consolas" w:hAnsi="Consolas"/>
        </w:rPr>
        <w:tab/>
        <w:t>printf("%d %d",pi[g-&gt;n],count);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else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printf("-1 0");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//freopen("sh.txt","r",stdin);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 u, v, m, e,w;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 &amp;n, 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 (e = 1; e &lt;= m; e++)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scanf("%d%d%d", &amp;u, &amp;v,&amp;w);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 u, v, w);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for(e=1;e&lt;=n;e++){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%d\n",degree_in(G,e),degree_out(G,e));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//</w:t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Dijkstra(&amp;G,1);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//shortest_road(&amp;G,6);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shortest_road_advance(&amp;G);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C6217F" w:rsidRDefault="003A21DB" w:rsidP="00C6217F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C6217F">
        <w:rPr>
          <w:sz w:val="36"/>
          <w:szCs w:val="36"/>
        </w:rPr>
        <w:t>Xếp hạng đồ thị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#include&lt;stdio.h&gt;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max_vertices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#define MAX_ELEMENTS 100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int ElementType;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A[max_vertices][max_vertices];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}Graph;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typedef struct{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data[MAX_ELEMENTS];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 List;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Tao danh sach rong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make_null(List* L)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 =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Them mot phan tu vao cuoi danh sach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push_back(List* L, ElementType x)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L-&gt;data[L-&gt;size] = x;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L-&gt;size++;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/* Lay phan tu tai vi tri i, phan tu bat dau o vi tri 1 */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ElementType element_at(List* L, int i) 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return L-&gt;data[i-1];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sizeOfList(List l){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l.size;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init_graph(Graph* g,int n){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 n=n;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for(j=1;j&lt;=n;j++){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g-&gt;A[i][j]=0;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add_edge(Graph* g,int x,int y){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g-&gt;A[x][y]=1;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degree_come(Graph* g,int vertice){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count=0;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if(g-&gt;A[i][vertice]){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count++;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count;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print_graph(Graph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i,j;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for(i=1;i&lt;=g.n;i++){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for(j=1;j&lt;=g.n;j++)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printf("%d ",g.A[i][j]);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printf("\n");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copy_list(List* s1,List* s2){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make_null(s1);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for(i=0;i&lt;s2-&gt;size;i++){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push_back(s1,s2-&gt;data[i]);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make_null(s2);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rank[max_vertices];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void ranking(Graph* g){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d[max_vertices];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  <w:t>int x,u,i;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for(u=1;u&lt;=g-&gt;n;u++){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d[u]=0;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for(x=1;x&lt;=g-&gt;n;x++){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for(u=1;u&lt;=g-&gt;n;u++)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if(g-&gt;A[x][u]!=0)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d[u]++;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List s1,s2;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make_null(&amp;s1);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for(i=1;i&lt;=g-&gt;n;i++)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if(d[i]==0)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push_back(&amp;s1,i);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k=0;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while(s1.size&gt;0){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make_null(&amp;s2);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for(u=1;u&lt;=s1.size;u++){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i = element_at(&amp;s1,u);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rank[i]=k;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int v;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for(v=1;v&lt;=g-&gt;n;v++)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if(g-&gt;A[i][v]!=0){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d[v]--;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if(d[v]==0)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push_back(&amp;s2,v);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copy_list(&amp;s1,&amp;s2);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k++;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int main(){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Graph g;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n,i,m;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int x,y;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//freopen("rank.txt","r",stdin);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scanf("%d%d",&amp;n,&amp;m);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init_graph(&amp;g,n);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for(i=1;i&lt;=m;i++){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scanf("%d%d",&amp;x,&amp;y);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  <w:r w:rsidRPr="003A21DB">
        <w:rPr>
          <w:rFonts w:ascii="Consolas" w:hAnsi="Consolas"/>
        </w:rPr>
        <w:tab/>
        <w:t>add_edge(&amp;g,x,y);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//print_graph(g);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ranking(&amp;g);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for(i=1;i&lt;=n;i++){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lastRenderedPageBreak/>
        <w:tab/>
      </w:r>
      <w:r w:rsidRPr="003A21DB">
        <w:rPr>
          <w:rFonts w:ascii="Consolas" w:hAnsi="Consolas"/>
        </w:rPr>
        <w:tab/>
        <w:t>printf("%d ",rank[i]);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}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  <w:t>return 0;</w:t>
      </w:r>
    </w:p>
    <w:p w:rsidR="003A21DB" w:rsidRPr="003A21DB" w:rsidRDefault="003A21DB" w:rsidP="003A21DB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ab/>
      </w:r>
    </w:p>
    <w:p w:rsidR="00E17DCA" w:rsidRPr="00E17DCA" w:rsidRDefault="003A21DB" w:rsidP="00E17DCA">
      <w:pPr>
        <w:spacing w:after="0"/>
        <w:rPr>
          <w:rFonts w:ascii="Consolas" w:hAnsi="Consolas"/>
        </w:rPr>
      </w:pPr>
      <w:r w:rsidRPr="003A21DB">
        <w:rPr>
          <w:rFonts w:ascii="Consolas" w:hAnsi="Consolas"/>
        </w:rPr>
        <w:t>}</w:t>
      </w:r>
    </w:p>
    <w:p w:rsidR="003A21DB" w:rsidRPr="00C6217F" w:rsidRDefault="00377536" w:rsidP="00C6217F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C6217F">
        <w:rPr>
          <w:sz w:val="36"/>
          <w:szCs w:val="36"/>
        </w:rPr>
        <w:t>Chia kẹo thêm cung yx</w:t>
      </w:r>
    </w:p>
    <w:p w:rsidR="00377536" w:rsidRDefault="00377536" w:rsidP="003A21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Kruskal 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#include&lt;stdio.h&gt;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#define MAX_VERTICES 100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#define MAX_EDGES 100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#define INFINITY 999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typedef struct 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x,y,w;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}Edge;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typedef struct 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    int n,m;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    Edge edges[MAX_EDGES];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}Graph;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void init_graph(Graph* graph,int n){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  </w:t>
      </w:r>
      <w:r w:rsidRPr="00377536">
        <w:rPr>
          <w:rFonts w:ascii="Consolas" w:hAnsi="Consolas"/>
        </w:rPr>
        <w:tab/>
        <w:t xml:space="preserve">graph-&gt;n = n; 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 xml:space="preserve">    graph-&gt;m = 0;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void add_edge(Graph* graph,int x,int y,int w){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graph-&gt;edges[graph-&gt;m].x=x;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graph-&gt;edges[graph-&gt;m].y=y;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graph-&gt;edges[graph-&gt;m].w=w;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graph-&gt;m++;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void print_EDGES_Graph(Graph graph){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i;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for(i=0;i&lt;graph.m;i++){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printf("%d: (%d,%d)=%d\n",i,graph.edges[i].x,graph.edges[i].y,graph.edges[i].w);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int parent[MAX_VERTICES];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int findRoot(int u){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if(parent[u] == u)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return u;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return findRoot(parent[u]);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void swap(Edge* a,Edge* b){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Edge temp;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temp=*a;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*a=*b;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*b=temp;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lastRenderedPageBreak/>
        <w:t xml:space="preserve">void sortEdges(Graph* g){  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i,j;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for(i=0; i&lt;(g-&gt;m)-1; i++){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for(j=(g-&gt;m)-1; j&gt;=i+1; j--){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if((g-&gt;edges[j].w) &lt; (g-&gt;edges[j-1].w)){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swap(&amp;g-&gt;edges[j],&amp;g-&gt;edges[j-1]);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int Kruskal(Graph* g,Graph* t){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sortEdges(g);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init_graph(t,g-&gt;n);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i,sum = 0;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for(i=1;i&lt;=g-&gt;n;i++){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parent[i] = i;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for(i=0;i&lt;=g-&gt;m-1;i++){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int u = g-&gt;edges[i].x;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int v = g-&gt;edges[i].y;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int w = g-&gt;edges[i].w;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int root_u = findRoot(u);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int root_v = findRoot(v);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if(root_u != root_v){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add_edge(t,u,v,w);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parent[root_v] = root_u;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sum+=w;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return sum;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int main(){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 g;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n,m,u,v,e,w,s;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//freopen("krusal.txt","r",stdin);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scanf("%d%d",&amp;n,&amp;m);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init_graph(&amp;g,n);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for(e=1;e&lt;=m;e++){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scanf("%d%d%d",&amp;u,&amp;v,&amp;w);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add_edge(&amp;g,u,v,w);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scanf("%d",&amp;s);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//</w:t>
      </w:r>
      <w:r w:rsidRPr="00377536">
        <w:rPr>
          <w:rFonts w:ascii="Consolas" w:hAnsi="Consolas"/>
        </w:rPr>
        <w:tab/>
        <w:t>print_EDGES_Graph(g);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Graph t;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sum = Kruskal(&amp;g,&amp;t);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printf("%d\n",sum);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//</w:t>
      </w:r>
      <w:r w:rsidRPr="00377536">
        <w:rPr>
          <w:rFonts w:ascii="Consolas" w:hAnsi="Consolas"/>
        </w:rPr>
        <w:tab/>
        <w:t>print_EDGES_Graph(t);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int i;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for(i=1;i&lt;=t.m;i++){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lastRenderedPageBreak/>
        <w:tab/>
      </w:r>
      <w:r w:rsidRPr="00377536">
        <w:rPr>
          <w:rFonts w:ascii="Consolas" w:hAnsi="Consolas"/>
        </w:rPr>
        <w:tab/>
        <w:t>if(t.edges[i-1].x&lt;t.edges[i-1].y)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printf("%d %d %d\n",t.edges[i-1].x,t.edges[i-1].y,t.edges[i-1].w);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else{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printf("%d %d %d\n",t.edges[i-1].y,t.edges[i-1].x,t.edges[i-1].w);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}</w:t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</w:r>
    </w:p>
    <w:p w:rsidR="00377536" w:rsidRPr="00377536" w:rsidRDefault="00377536" w:rsidP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ab/>
        <w:t>return 0;</w:t>
      </w:r>
    </w:p>
    <w:p w:rsidR="00377536" w:rsidRPr="003A21DB" w:rsidRDefault="00377536">
      <w:pPr>
        <w:spacing w:after="0"/>
        <w:rPr>
          <w:rFonts w:ascii="Consolas" w:hAnsi="Consolas"/>
        </w:rPr>
      </w:pPr>
      <w:r w:rsidRPr="00377536">
        <w:rPr>
          <w:rFonts w:ascii="Consolas" w:hAnsi="Consolas"/>
        </w:rPr>
        <w:t>}</w:t>
      </w:r>
    </w:p>
    <w:p w:rsidR="003A21DB" w:rsidRPr="003A21DB" w:rsidRDefault="003A21DB">
      <w:pPr>
        <w:spacing w:after="0"/>
        <w:rPr>
          <w:rFonts w:ascii="Consolas" w:hAnsi="Consolas"/>
        </w:rPr>
      </w:pPr>
    </w:p>
    <w:sectPr w:rsidR="003A21DB" w:rsidRPr="003A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EA9" w:rsidRDefault="00F00EA9" w:rsidP="00DB2DB8">
      <w:pPr>
        <w:spacing w:after="0" w:line="240" w:lineRule="auto"/>
      </w:pPr>
      <w:r>
        <w:separator/>
      </w:r>
    </w:p>
  </w:endnote>
  <w:endnote w:type="continuationSeparator" w:id="0">
    <w:p w:rsidR="00F00EA9" w:rsidRDefault="00F00EA9" w:rsidP="00DB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EA9" w:rsidRDefault="00F00EA9" w:rsidP="00DB2DB8">
      <w:pPr>
        <w:spacing w:after="0" w:line="240" w:lineRule="auto"/>
      </w:pPr>
      <w:r>
        <w:separator/>
      </w:r>
    </w:p>
  </w:footnote>
  <w:footnote w:type="continuationSeparator" w:id="0">
    <w:p w:rsidR="00F00EA9" w:rsidRDefault="00F00EA9" w:rsidP="00DB2DB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ễn Hoàng">
    <w15:presenceInfo w15:providerId="Windows Live" w15:userId="d1f591dddd81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B8"/>
    <w:rsid w:val="00294525"/>
    <w:rsid w:val="002F0782"/>
    <w:rsid w:val="00377536"/>
    <w:rsid w:val="003A21DB"/>
    <w:rsid w:val="006062A3"/>
    <w:rsid w:val="00BA3449"/>
    <w:rsid w:val="00C6217F"/>
    <w:rsid w:val="00CB4D09"/>
    <w:rsid w:val="00DB2DB8"/>
    <w:rsid w:val="00E17DCA"/>
    <w:rsid w:val="00F00EA9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8BF0"/>
  <w15:chartTrackingRefBased/>
  <w15:docId w15:val="{7C08C83A-0525-400E-958E-49673F07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DB8"/>
  </w:style>
  <w:style w:type="paragraph" w:styleId="Footer">
    <w:name w:val="footer"/>
    <w:basedOn w:val="Normal"/>
    <w:link w:val="FooterChar"/>
    <w:uiPriority w:val="99"/>
    <w:unhideWhenUsed/>
    <w:rsid w:val="00DB2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DB8"/>
  </w:style>
  <w:style w:type="paragraph" w:styleId="BalloonText">
    <w:name w:val="Balloon Text"/>
    <w:basedOn w:val="Normal"/>
    <w:link w:val="BalloonTextChar"/>
    <w:uiPriority w:val="99"/>
    <w:semiHidden/>
    <w:unhideWhenUsed/>
    <w:rsid w:val="002F0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8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53</Pages>
  <Words>6922</Words>
  <Characters>39458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3</cp:revision>
  <dcterms:created xsi:type="dcterms:W3CDTF">2020-12-22T05:08:00Z</dcterms:created>
  <dcterms:modified xsi:type="dcterms:W3CDTF">2021-01-01T08:30:00Z</dcterms:modified>
</cp:coreProperties>
</file>